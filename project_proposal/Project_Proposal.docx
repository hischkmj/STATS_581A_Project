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6935" w14:textId="77777777" w:rsidR="00AA64E3" w:rsidRPr="00D339C9" w:rsidRDefault="00C47678">
      <w:pPr>
        <w:rPr>
          <w:rFonts w:ascii="Times New Roman" w:hAnsi="Times New Roman" w:cs="Times New Roman"/>
          <w:b/>
          <w:sz w:val="28"/>
          <w:szCs w:val="28"/>
        </w:rPr>
      </w:pPr>
      <w:r w:rsidRPr="00D339C9">
        <w:rPr>
          <w:rFonts w:ascii="Times New Roman" w:hAnsi="Times New Roman" w:cs="Times New Roman"/>
          <w:b/>
          <w:sz w:val="28"/>
          <w:szCs w:val="28"/>
        </w:rPr>
        <w:t>STAT</w:t>
      </w:r>
      <w:r w:rsidR="004A1141">
        <w:rPr>
          <w:rFonts w:ascii="Times New Roman" w:hAnsi="Times New Roman" w:cs="Times New Roman"/>
          <w:b/>
          <w:sz w:val="28"/>
          <w:szCs w:val="28"/>
        </w:rPr>
        <w:t>581</w:t>
      </w:r>
      <w:r w:rsidRPr="00D339C9">
        <w:rPr>
          <w:rFonts w:ascii="Times New Roman" w:hAnsi="Times New Roman" w:cs="Times New Roman"/>
          <w:b/>
          <w:sz w:val="28"/>
          <w:szCs w:val="28"/>
        </w:rPr>
        <w:t xml:space="preserve"> Project Proposal (10 pts)</w:t>
      </w:r>
    </w:p>
    <w:p w14:paraId="1E41C28A" w14:textId="5ED134D4" w:rsidR="00C47678" w:rsidRPr="009C1F71" w:rsidRDefault="00C47678">
      <w:pPr>
        <w:rPr>
          <w:rFonts w:ascii="Times New Roman" w:hAnsi="Times New Roman" w:cs="Times New Roman"/>
          <w:b/>
        </w:rPr>
      </w:pPr>
      <w:r w:rsidRPr="009C1F71">
        <w:rPr>
          <w:rFonts w:ascii="Times New Roman" w:hAnsi="Times New Roman" w:cs="Times New Roman"/>
          <w:b/>
        </w:rPr>
        <w:t>Name</w:t>
      </w:r>
      <w:r w:rsidR="001F301A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  <w:r w:rsidR="000B54E5">
        <w:rPr>
          <w:rFonts w:ascii="Times New Roman" w:hAnsi="Times New Roman" w:cs="Times New Roman"/>
          <w:b/>
        </w:rPr>
        <w:t xml:space="preserve"> Molly Hischke</w:t>
      </w:r>
      <w:r w:rsidR="00423D3E">
        <w:rPr>
          <w:rFonts w:ascii="Times New Roman" w:hAnsi="Times New Roman" w:cs="Times New Roman"/>
          <w:b/>
        </w:rPr>
        <w:t xml:space="preserve"> &amp; Kyle Hancock</w:t>
      </w:r>
    </w:p>
    <w:p w14:paraId="5BD0E905" w14:textId="63554D90" w:rsidR="00D339C9" w:rsidRDefault="00C47678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A76">
        <w:rPr>
          <w:rFonts w:ascii="Times New Roman" w:hAnsi="Times New Roman" w:cs="Times New Roman"/>
          <w:b/>
        </w:rPr>
        <w:t>Response variable</w:t>
      </w:r>
      <w:r w:rsidR="00EA72B3">
        <w:rPr>
          <w:rFonts w:ascii="Times New Roman" w:hAnsi="Times New Roman" w:cs="Times New Roman"/>
          <w:b/>
        </w:rPr>
        <w:t xml:space="preserve">.  </w:t>
      </w:r>
      <w:r w:rsidR="00EA72B3" w:rsidRPr="00EA72B3">
        <w:rPr>
          <w:rFonts w:ascii="Times New Roman" w:hAnsi="Times New Roman" w:cs="Times New Roman"/>
        </w:rPr>
        <w:t>Identify as bina</w:t>
      </w:r>
      <w:r w:rsidR="00EA72B3">
        <w:rPr>
          <w:rFonts w:ascii="Times New Roman" w:hAnsi="Times New Roman" w:cs="Times New Roman"/>
        </w:rPr>
        <w:t>ry, nominal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ordinal</w:t>
      </w:r>
      <w:r w:rsidR="004A1141">
        <w:rPr>
          <w:rFonts w:ascii="Times New Roman" w:hAnsi="Times New Roman" w:cs="Times New Roman"/>
        </w:rPr>
        <w:t xml:space="preserve"> (identify levels)</w:t>
      </w:r>
      <w:r w:rsidR="00EA72B3">
        <w:rPr>
          <w:rFonts w:ascii="Times New Roman" w:hAnsi="Times New Roman" w:cs="Times New Roman"/>
        </w:rPr>
        <w:t>, discrete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 xml:space="preserve"> </w:t>
      </w:r>
      <w:r w:rsidR="00EA72B3" w:rsidRPr="00EA72B3">
        <w:rPr>
          <w:rFonts w:ascii="Times New Roman" w:hAnsi="Times New Roman" w:cs="Times New Roman"/>
        </w:rPr>
        <w:t>o</w:t>
      </w:r>
      <w:r w:rsidR="00EA72B3">
        <w:rPr>
          <w:rFonts w:ascii="Times New Roman" w:hAnsi="Times New Roman" w:cs="Times New Roman"/>
        </w:rPr>
        <w:t>r continuous</w:t>
      </w:r>
      <w:r w:rsidR="004A1141">
        <w:rPr>
          <w:rFonts w:ascii="Times New Roman" w:hAnsi="Times New Roman" w:cs="Times New Roman"/>
        </w:rPr>
        <w:t xml:space="preserve"> (give range)</w:t>
      </w:r>
      <w:r w:rsidR="00EA72B3">
        <w:rPr>
          <w:rFonts w:ascii="Times New Roman" w:hAnsi="Times New Roman" w:cs="Times New Roman"/>
        </w:rPr>
        <w:t>.</w:t>
      </w:r>
      <w:r w:rsidR="00EA72B3" w:rsidRPr="00EA72B3">
        <w:rPr>
          <w:rFonts w:ascii="Times New Roman" w:hAnsi="Times New Roman" w:cs="Times New Roman"/>
        </w:rPr>
        <w:t xml:space="preserve"> </w:t>
      </w:r>
    </w:p>
    <w:p w14:paraId="5335D2C2" w14:textId="283BEDD5" w:rsidR="002D2258" w:rsidRDefault="002D2258" w:rsidP="000B54E5">
      <w:pPr>
        <w:pStyle w:val="ListParagraph"/>
        <w:rPr>
          <w:ins w:id="0" w:author="Molly Hischke" w:date="2020-04-07T17:13:00Z"/>
          <w:rFonts w:ascii="Times New Roman" w:hAnsi="Times New Roman" w:cs="Times New Roman"/>
        </w:rPr>
      </w:pPr>
    </w:p>
    <w:p w14:paraId="1E1FC2A6" w14:textId="3EBF21F2" w:rsidR="003A47CE" w:rsidRDefault="003A47CE" w:rsidP="000B54E5">
      <w:pPr>
        <w:pStyle w:val="ListParagraph"/>
        <w:rPr>
          <w:ins w:id="1" w:author="Molly Hischke" w:date="2020-04-07T17:14:00Z"/>
          <w:rFonts w:ascii="Times New Roman" w:hAnsi="Times New Roman" w:cs="Times New Roman"/>
        </w:rPr>
      </w:pPr>
      <w:ins w:id="2" w:author="Molly Hischke" w:date="2020-04-07T17:13:00Z">
        <w:r>
          <w:rPr>
            <w:rFonts w:ascii="Times New Roman" w:hAnsi="Times New Roman" w:cs="Times New Roman"/>
          </w:rPr>
          <w:t>We will look</w:t>
        </w:r>
      </w:ins>
      <w:ins w:id="3" w:author="Molly Hischke" w:date="2020-04-07T17:14:00Z">
        <w:r>
          <w:rPr>
            <w:rFonts w:ascii="Times New Roman" w:hAnsi="Times New Roman" w:cs="Times New Roman"/>
          </w:rPr>
          <w:t xml:space="preserve"> the response variable as binary and continuous (count data). </w:t>
        </w:r>
      </w:ins>
    </w:p>
    <w:p w14:paraId="4586289D" w14:textId="0E7CC75A" w:rsidR="003A47CE" w:rsidRDefault="003A47CE" w:rsidP="000B54E5">
      <w:pPr>
        <w:pStyle w:val="ListParagraph"/>
        <w:rPr>
          <w:ins w:id="4" w:author="Molly Hischke" w:date="2020-04-07T17:14:00Z"/>
          <w:rFonts w:ascii="Times New Roman" w:hAnsi="Times New Roman" w:cs="Times New Roman"/>
        </w:rPr>
      </w:pPr>
      <w:ins w:id="5" w:author="Molly Hischke" w:date="2020-04-07T17:14:00Z">
        <w:r>
          <w:rPr>
            <w:rFonts w:ascii="Times New Roman" w:hAnsi="Times New Roman" w:cs="Times New Roman"/>
          </w:rPr>
          <w:t>The binary response</w:t>
        </w:r>
      </w:ins>
      <w:ins w:id="6" w:author="Molly Hischke" w:date="2020-04-07T17:17:00Z">
        <w:r>
          <w:rPr>
            <w:rFonts w:ascii="Times New Roman" w:hAnsi="Times New Roman" w:cs="Times New Roman"/>
          </w:rPr>
          <w:t xml:space="preserve"> (</w:t>
        </w:r>
        <w:proofErr w:type="spellStart"/>
        <w:r>
          <w:rPr>
            <w:rFonts w:ascii="Times New Roman" w:hAnsi="Times New Roman" w:cs="Times New Roman"/>
          </w:rPr>
          <w:t>claim_filed</w:t>
        </w:r>
        <w:proofErr w:type="spellEnd"/>
        <w:r>
          <w:rPr>
            <w:rFonts w:ascii="Times New Roman" w:hAnsi="Times New Roman" w:cs="Times New Roman"/>
          </w:rPr>
          <w:t xml:space="preserve">) is </w:t>
        </w:r>
        <w:proofErr w:type="gramStart"/>
        <w:r>
          <w:rPr>
            <w:rFonts w:ascii="Times New Roman" w:hAnsi="Times New Roman" w:cs="Times New Roman"/>
          </w:rPr>
          <w:t>whether or not</w:t>
        </w:r>
        <w:proofErr w:type="gramEnd"/>
        <w:r>
          <w:rPr>
            <w:rFonts w:ascii="Times New Roman" w:hAnsi="Times New Roman" w:cs="Times New Roman"/>
          </w:rPr>
          <w:t xml:space="preserve"> a workers’ compensation claim was filed</w:t>
        </w:r>
      </w:ins>
      <w:ins w:id="7" w:author="Molly Hischke" w:date="2020-04-07T17:14:00Z">
        <w:r>
          <w:rPr>
            <w:rFonts w:ascii="Times New Roman" w:hAnsi="Times New Roman" w:cs="Times New Roman"/>
          </w:rPr>
          <w:t xml:space="preserve"> (0 = no claim filed, 1 = claim filed)</w:t>
        </w:r>
      </w:ins>
      <w:ins w:id="8" w:author="Molly Hischke" w:date="2020-04-07T17:17:00Z">
        <w:r>
          <w:rPr>
            <w:rFonts w:ascii="Times New Roman" w:hAnsi="Times New Roman" w:cs="Times New Roman"/>
          </w:rPr>
          <w:t>.</w:t>
        </w:r>
      </w:ins>
    </w:p>
    <w:p w14:paraId="09D943DD" w14:textId="4A8A791E" w:rsidR="003A47CE" w:rsidRDefault="003A47CE" w:rsidP="000B54E5">
      <w:pPr>
        <w:pStyle w:val="ListParagraph"/>
        <w:rPr>
          <w:rFonts w:ascii="Times New Roman" w:hAnsi="Times New Roman" w:cs="Times New Roman"/>
        </w:rPr>
      </w:pPr>
      <w:ins w:id="9" w:author="Molly Hischke" w:date="2020-04-07T17:14:00Z">
        <w:r>
          <w:rPr>
            <w:rFonts w:ascii="Times New Roman" w:hAnsi="Times New Roman" w:cs="Times New Roman"/>
          </w:rPr>
          <w:t>The con</w:t>
        </w:r>
      </w:ins>
      <w:ins w:id="10" w:author="Molly Hischke" w:date="2020-04-07T17:15:00Z">
        <w:r>
          <w:rPr>
            <w:rFonts w:ascii="Times New Roman" w:hAnsi="Times New Roman" w:cs="Times New Roman"/>
          </w:rPr>
          <w:t>tinuous response is the total number of claims filed</w:t>
        </w:r>
      </w:ins>
      <w:ins w:id="11" w:author="Molly Hischke" w:date="2020-04-07T17:16:00Z">
        <w:r>
          <w:rPr>
            <w:rFonts w:ascii="Times New Roman" w:hAnsi="Times New Roman" w:cs="Times New Roman"/>
          </w:rPr>
          <w:t xml:space="preserve"> (</w:t>
        </w:r>
        <w:proofErr w:type="spellStart"/>
        <w:r>
          <w:rPr>
            <w:rFonts w:ascii="Times New Roman" w:hAnsi="Times New Roman" w:cs="Times New Roman"/>
          </w:rPr>
          <w:t>total_claims</w:t>
        </w:r>
      </w:ins>
      <w:proofErr w:type="spellEnd"/>
      <w:ins w:id="12" w:author="Molly Hischke" w:date="2020-04-07T17:17:00Z">
        <w:r>
          <w:rPr>
            <w:rFonts w:ascii="Times New Roman" w:hAnsi="Times New Roman" w:cs="Times New Roman"/>
          </w:rPr>
          <w:t xml:space="preserve">, </w:t>
        </w:r>
      </w:ins>
      <w:ins w:id="13" w:author="Molly Hischke" w:date="2020-04-07T17:16:00Z">
        <w:r>
          <w:rPr>
            <w:rFonts w:ascii="Times New Roman" w:hAnsi="Times New Roman" w:cs="Times New Roman"/>
          </w:rPr>
          <w:t>ranging from 0 to 7)</w:t>
        </w:r>
      </w:ins>
      <w:ins w:id="14" w:author="Molly Hischke" w:date="2020-04-07T17:17:00Z">
        <w:r>
          <w:rPr>
            <w:rFonts w:ascii="Times New Roman" w:hAnsi="Times New Roman" w:cs="Times New Roman"/>
          </w:rPr>
          <w:t>.</w:t>
        </w:r>
      </w:ins>
    </w:p>
    <w:p w14:paraId="26A3D651" w14:textId="14196421" w:rsidR="008E0393" w:rsidDel="003A47CE" w:rsidRDefault="008E0393" w:rsidP="000B54E5">
      <w:pPr>
        <w:pStyle w:val="ListParagraph"/>
        <w:rPr>
          <w:del w:id="15" w:author="Molly Hischke" w:date="2020-04-07T17:13:00Z"/>
          <w:rFonts w:ascii="Times New Roman" w:hAnsi="Times New Roman" w:cs="Times New Roman"/>
        </w:rPr>
      </w:pPr>
      <w:del w:id="16" w:author="Molly Hischke" w:date="2020-04-07T17:13:00Z">
        <w:r w:rsidDel="003A47CE">
          <w:rPr>
            <w:rFonts w:ascii="Times New Roman" w:hAnsi="Times New Roman" w:cs="Times New Roman"/>
          </w:rPr>
          <w:delText>Our analysis will look at the response (workers’ compensation claim(s)) two different ways:</w:delText>
        </w:r>
      </w:del>
    </w:p>
    <w:p w14:paraId="7BC9EB39" w14:textId="28910B22" w:rsidR="008E0393" w:rsidDel="003A47CE" w:rsidRDefault="008E0393" w:rsidP="008E0393">
      <w:pPr>
        <w:pStyle w:val="ListParagraph"/>
        <w:numPr>
          <w:ilvl w:val="0"/>
          <w:numId w:val="7"/>
        </w:numPr>
        <w:rPr>
          <w:del w:id="17" w:author="Molly Hischke" w:date="2020-04-07T17:13:00Z"/>
          <w:rFonts w:ascii="Times New Roman" w:hAnsi="Times New Roman" w:cs="Times New Roman"/>
        </w:rPr>
      </w:pPr>
      <w:del w:id="18" w:author="Molly Hischke" w:date="2020-04-07T17:13:00Z">
        <w:r w:rsidDel="003A47CE">
          <w:rPr>
            <w:rFonts w:ascii="Times New Roman" w:hAnsi="Times New Roman" w:cs="Times New Roman"/>
          </w:rPr>
          <w:delText xml:space="preserve">We will treat the response, or the number of times a claim is filed, as continuous (count data with a minimum of 0 and a maximum of 125). </w:delText>
        </w:r>
      </w:del>
    </w:p>
    <w:p w14:paraId="5A342CBA" w14:textId="1B1FA64F" w:rsidR="008E0393" w:rsidDel="003A47CE" w:rsidRDefault="008E0393" w:rsidP="008E0393">
      <w:pPr>
        <w:pStyle w:val="ListParagraph"/>
        <w:numPr>
          <w:ilvl w:val="0"/>
          <w:numId w:val="7"/>
        </w:numPr>
        <w:rPr>
          <w:del w:id="19" w:author="Molly Hischke" w:date="2020-04-07T17:13:00Z"/>
          <w:rFonts w:ascii="Times New Roman" w:hAnsi="Times New Roman" w:cs="Times New Roman"/>
        </w:rPr>
      </w:pPr>
      <w:del w:id="20" w:author="Molly Hischke" w:date="2020-04-07T17:13:00Z">
        <w:r w:rsidDel="003A47CE">
          <w:rPr>
            <w:rFonts w:ascii="Times New Roman" w:hAnsi="Times New Roman" w:cs="Times New Roman"/>
          </w:rPr>
          <w:delText xml:space="preserve">We will treat the response as binary, where 0 = no claim filed and 1 = a claim filed.  </w:delText>
        </w:r>
      </w:del>
    </w:p>
    <w:p w14:paraId="78884A31" w14:textId="5CEDBBF7" w:rsidR="00387855" w:rsidDel="008E0393" w:rsidRDefault="00191D13" w:rsidP="002D2258">
      <w:pPr>
        <w:pStyle w:val="ListParagraph"/>
        <w:rPr>
          <w:del w:id="21" w:author="Molly Hischke" w:date="2020-04-07T14:54:00Z"/>
          <w:rFonts w:ascii="Times New Roman" w:hAnsi="Times New Roman" w:cs="Times New Roman"/>
        </w:rPr>
      </w:pPr>
      <w:del w:id="22" w:author="Molly Hischke" w:date="2020-04-07T14:54:00Z">
        <w:r w:rsidDel="008E0393">
          <w:rPr>
            <w:rFonts w:ascii="Times New Roman" w:hAnsi="Times New Roman" w:cs="Times New Roman"/>
          </w:rPr>
          <w:delText xml:space="preserve">The response variable is the number of times a claim is filed (through workers’ compensation). </w:delText>
        </w:r>
        <w:r w:rsidR="002D2258" w:rsidDel="008E0393">
          <w:rPr>
            <w:rFonts w:ascii="Times New Roman" w:hAnsi="Times New Roman" w:cs="Times New Roman"/>
          </w:rPr>
          <w:delText>The response variable is continuous (count data</w:delText>
        </w:r>
        <w:r w:rsidR="00EB06D8" w:rsidDel="008E0393">
          <w:rPr>
            <w:rFonts w:ascii="Times New Roman" w:hAnsi="Times New Roman" w:cs="Times New Roman"/>
          </w:rPr>
          <w:delText xml:space="preserve"> with a minimum of 0 and maximum of 125</w:delText>
        </w:r>
        <w:r w:rsidR="002D2258" w:rsidDel="008E0393">
          <w:rPr>
            <w:rFonts w:ascii="Times New Roman" w:hAnsi="Times New Roman" w:cs="Times New Roman"/>
          </w:rPr>
          <w:delText xml:space="preserve">). </w:delText>
        </w:r>
      </w:del>
    </w:p>
    <w:p w14:paraId="32CB2F26" w14:textId="77777777" w:rsidR="002D2258" w:rsidRPr="00EA72B3" w:rsidRDefault="002D2258" w:rsidP="002D2258">
      <w:pPr>
        <w:pStyle w:val="ListParagraph"/>
        <w:rPr>
          <w:rFonts w:ascii="Times New Roman" w:hAnsi="Times New Roman" w:cs="Times New Roman"/>
        </w:rPr>
      </w:pPr>
    </w:p>
    <w:p w14:paraId="1F9330CA" w14:textId="77777777" w:rsidR="00C47678" w:rsidRPr="003C1348" w:rsidRDefault="00D339C9" w:rsidP="00F5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348">
        <w:rPr>
          <w:rFonts w:ascii="Times New Roman" w:hAnsi="Times New Roman" w:cs="Times New Roman"/>
          <w:b/>
        </w:rPr>
        <w:t>Predictor variables.</w:t>
      </w:r>
      <w:r w:rsidRPr="003C1348">
        <w:rPr>
          <w:rFonts w:ascii="Times New Roman" w:hAnsi="Times New Roman" w:cs="Times New Roman"/>
        </w:rPr>
        <w:t xml:space="preserve">   </w:t>
      </w:r>
      <w:r w:rsidR="00C47678" w:rsidRPr="003C1348">
        <w:rPr>
          <w:rFonts w:ascii="Times New Roman" w:hAnsi="Times New Roman" w:cs="Times New Roman"/>
        </w:rPr>
        <w:t xml:space="preserve">Identify each variable as </w:t>
      </w:r>
      <w:r w:rsidR="00662A69">
        <w:rPr>
          <w:rFonts w:ascii="Times New Roman" w:hAnsi="Times New Roman" w:cs="Times New Roman"/>
        </w:rPr>
        <w:t>continuous</w:t>
      </w:r>
      <w:r w:rsidR="00C47678" w:rsidRPr="003C1348">
        <w:rPr>
          <w:rFonts w:ascii="Times New Roman" w:hAnsi="Times New Roman" w:cs="Times New Roman"/>
        </w:rPr>
        <w:t xml:space="preserve"> or categorical.  </w:t>
      </w:r>
    </w:p>
    <w:p w14:paraId="6CC379F1" w14:textId="4B628C47" w:rsidR="003C1348" w:rsidRDefault="002D2258" w:rsidP="002D2258">
      <w:pPr>
        <w:ind w:left="720"/>
        <w:rPr>
          <w:rFonts w:ascii="Times New Roman" w:hAnsi="Times New Roman" w:cs="Times New Roman"/>
        </w:rPr>
      </w:pPr>
      <w:commentRangeStart w:id="23"/>
      <w:r>
        <w:rPr>
          <w:rFonts w:ascii="Times New Roman" w:hAnsi="Times New Roman" w:cs="Times New Roman"/>
        </w:rPr>
        <w:t>For analysis #1</w:t>
      </w:r>
      <w:ins w:id="24" w:author="Molly Hischke" w:date="2020-04-07T17:19:00Z">
        <w:r w:rsidR="003A47CE">
          <w:rPr>
            <w:rFonts w:ascii="Times New Roman" w:hAnsi="Times New Roman" w:cs="Times New Roman"/>
          </w:rPr>
          <w:t xml:space="preserve"> (Binary Logistic Regression)</w:t>
        </w:r>
      </w:ins>
      <w:r>
        <w:rPr>
          <w:rFonts w:ascii="Times New Roman" w:hAnsi="Times New Roman" w:cs="Times New Roman"/>
        </w:rPr>
        <w:t xml:space="preserve">, the predictor variable will be </w:t>
      </w:r>
      <w:ins w:id="25" w:author="Molly Hischke" w:date="2020-04-07T17:18:00Z">
        <w:r w:rsidR="003A47CE">
          <w:rPr>
            <w:rFonts w:ascii="Times New Roman" w:hAnsi="Times New Roman" w:cs="Times New Roman"/>
          </w:rPr>
          <w:t>continuous</w:t>
        </w:r>
      </w:ins>
      <w:ins w:id="26" w:author="Molly Hischke" w:date="2020-04-07T17:20:00Z">
        <w:r w:rsidR="003A47CE">
          <w:rPr>
            <w:rFonts w:ascii="Times New Roman" w:hAnsi="Times New Roman" w:cs="Times New Roman"/>
          </w:rPr>
          <w:t xml:space="preserve"> (</w:t>
        </w:r>
      </w:ins>
      <w:proofErr w:type="spellStart"/>
      <w:ins w:id="27" w:author="Molly Hischke" w:date="2020-04-07T17:18:00Z">
        <w:r w:rsidR="003A47CE">
          <w:rPr>
            <w:rFonts w:ascii="Times New Roman" w:hAnsi="Times New Roman" w:cs="Times New Roman"/>
          </w:rPr>
          <w:t>adj_</w:t>
        </w:r>
      </w:ins>
      <w:r>
        <w:rPr>
          <w:rFonts w:ascii="Times New Roman" w:hAnsi="Times New Roman" w:cs="Times New Roman"/>
        </w:rPr>
        <w:t>payroll</w:t>
      </w:r>
      <w:proofErr w:type="spellEnd"/>
      <w:r>
        <w:rPr>
          <w:rFonts w:ascii="Times New Roman" w:hAnsi="Times New Roman" w:cs="Times New Roman"/>
        </w:rPr>
        <w:t xml:space="preserve"> </w:t>
      </w:r>
      <w:del w:id="28" w:author="Molly Hischke" w:date="2020-04-07T17:20:00Z">
        <w:r w:rsidDel="003A47CE">
          <w:rPr>
            <w:rFonts w:ascii="Times New Roman" w:hAnsi="Times New Roman" w:cs="Times New Roman"/>
          </w:rPr>
          <w:delText>(</w:delText>
        </w:r>
      </w:del>
      <w:r>
        <w:rPr>
          <w:rFonts w:ascii="Times New Roman" w:hAnsi="Times New Roman" w:cs="Times New Roman"/>
        </w:rPr>
        <w:t xml:space="preserve">which </w:t>
      </w:r>
      <w:del w:id="29" w:author="Molly Hischke" w:date="2020-04-07T17:18:00Z">
        <w:r w:rsidDel="003A47CE">
          <w:rPr>
            <w:rFonts w:ascii="Times New Roman" w:hAnsi="Times New Roman" w:cs="Times New Roman"/>
          </w:rPr>
          <w:delText xml:space="preserve">measures </w:delText>
        </w:r>
      </w:del>
      <w:ins w:id="30" w:author="Molly Hischke" w:date="2020-04-07T17:18:00Z">
        <w:r w:rsidR="003A47CE">
          <w:rPr>
            <w:rFonts w:ascii="Times New Roman" w:hAnsi="Times New Roman" w:cs="Times New Roman"/>
          </w:rPr>
          <w:t>is proxy for</w:t>
        </w:r>
        <w:r w:rsidR="003A47CE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the size of the brewery)</w:t>
      </w:r>
      <w:ins w:id="31" w:author="Molly Hischke" w:date="2020-04-07T17:18:00Z">
        <w:r w:rsidR="003A47CE">
          <w:rPr>
            <w:rFonts w:ascii="Times New Roman" w:hAnsi="Times New Roman" w:cs="Times New Roman"/>
          </w:rPr>
          <w:t>.</w:t>
        </w:r>
      </w:ins>
      <w:del w:id="32" w:author="Molly Hischke" w:date="2020-04-07T17:18:00Z">
        <w:r w:rsidDel="003A47CE">
          <w:rPr>
            <w:rFonts w:ascii="Times New Roman" w:hAnsi="Times New Roman" w:cs="Times New Roman"/>
          </w:rPr>
          <w:delText xml:space="preserve">. </w:delText>
        </w:r>
        <w:r w:rsidR="00191D13" w:rsidDel="003A47CE">
          <w:rPr>
            <w:rFonts w:ascii="Times New Roman" w:hAnsi="Times New Roman" w:cs="Times New Roman"/>
          </w:rPr>
          <w:delText xml:space="preserve">We will divide the brewery size into three categories (small, medium and large). </w:delText>
        </w:r>
        <w:r w:rsidDel="003A47CE">
          <w:rPr>
            <w:rFonts w:ascii="Times New Roman" w:hAnsi="Times New Roman" w:cs="Times New Roman"/>
          </w:rPr>
          <w:delText xml:space="preserve">This is </w:delText>
        </w:r>
        <w:r w:rsidR="00191D13" w:rsidDel="003A47CE">
          <w:rPr>
            <w:rFonts w:ascii="Times New Roman" w:hAnsi="Times New Roman" w:cs="Times New Roman"/>
          </w:rPr>
          <w:delText xml:space="preserve">a categorical </w:delText>
        </w:r>
        <w:r w:rsidDel="003A47CE">
          <w:rPr>
            <w:rFonts w:ascii="Times New Roman" w:hAnsi="Times New Roman" w:cs="Times New Roman"/>
          </w:rPr>
          <w:delText>variable.</w:delText>
        </w:r>
        <w:r w:rsidR="00EB06D8" w:rsidDel="003A47CE">
          <w:rPr>
            <w:rFonts w:ascii="Times New Roman" w:hAnsi="Times New Roman" w:cs="Times New Roman"/>
          </w:rPr>
          <w:delText xml:space="preserve"> </w:delText>
        </w:r>
        <w:commentRangeEnd w:id="23"/>
        <w:r w:rsidR="00191D13" w:rsidDel="003A47CE">
          <w:rPr>
            <w:rStyle w:val="CommentReference"/>
          </w:rPr>
          <w:commentReference w:id="23"/>
        </w:r>
      </w:del>
    </w:p>
    <w:p w14:paraId="2992F57F" w14:textId="0ED425E9" w:rsidR="002D2258" w:rsidRDefault="002D2258" w:rsidP="00EB06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#2</w:t>
      </w:r>
      <w:ins w:id="33" w:author="Molly Hischke" w:date="2020-04-07T17:19:00Z">
        <w:r w:rsidR="003A47CE">
          <w:rPr>
            <w:rFonts w:ascii="Times New Roman" w:hAnsi="Times New Roman" w:cs="Times New Roman"/>
          </w:rPr>
          <w:t xml:space="preserve"> (Poisson Regression)</w:t>
        </w:r>
      </w:ins>
      <w:r>
        <w:rPr>
          <w:rFonts w:ascii="Times New Roman" w:hAnsi="Times New Roman" w:cs="Times New Roman"/>
        </w:rPr>
        <w:t xml:space="preserve">, </w:t>
      </w:r>
      <w:del w:id="34" w:author="Molly Hischke" w:date="2020-04-07T17:19:00Z">
        <w:r w:rsidDel="003A47CE">
          <w:rPr>
            <w:rFonts w:ascii="Times New Roman" w:hAnsi="Times New Roman" w:cs="Times New Roman"/>
          </w:rPr>
          <w:delText>the predictor variable will be</w:delText>
        </w:r>
        <w:r w:rsidR="00191D13" w:rsidDel="003A47CE">
          <w:rPr>
            <w:rFonts w:ascii="Times New Roman" w:hAnsi="Times New Roman" w:cs="Times New Roman"/>
          </w:rPr>
          <w:delText xml:space="preserve"> individual</w:delText>
        </w:r>
        <w:r w:rsidDel="003A47CE">
          <w:rPr>
            <w:rFonts w:ascii="Times New Roman" w:hAnsi="Times New Roman" w:cs="Times New Roman"/>
          </w:rPr>
          <w:delText xml:space="preserve"> brewery</w:delText>
        </w:r>
        <w:r w:rsidRPr="008E0393" w:rsidDel="003A47CE">
          <w:rPr>
            <w:rFonts w:ascii="Times New Roman" w:hAnsi="Times New Roman" w:cs="Times New Roman"/>
            <w:rPrChange w:id="35" w:author="Molly Hischke" w:date="2020-04-07T14:57:00Z">
              <w:rPr>
                <w:rFonts w:ascii="Times New Roman" w:hAnsi="Times New Roman" w:cs="Times New Roman"/>
              </w:rPr>
            </w:rPrChange>
          </w:rPr>
          <w:delText xml:space="preserve">. </w:delText>
        </w:r>
        <w:r w:rsidRPr="008E0393" w:rsidDel="003A47CE">
          <w:rPr>
            <w:rFonts w:ascii="Times New Roman" w:hAnsi="Times New Roman" w:cs="Times New Roman"/>
            <w:rPrChange w:id="36" w:author="Molly Hischke" w:date="2020-04-07T14:57:00Z">
              <w:rPr>
                <w:rFonts w:ascii="Times New Roman" w:hAnsi="Times New Roman" w:cs="Times New Roman"/>
                <w:highlight w:val="yellow"/>
              </w:rPr>
            </w:rPrChange>
          </w:rPr>
          <w:delText>This is a categorical variable.</w:delText>
        </w:r>
      </w:del>
      <w:ins w:id="37" w:author="Molly Hischke" w:date="2020-04-07T17:19:00Z">
        <w:r w:rsidR="003A47CE">
          <w:rPr>
            <w:rFonts w:ascii="Times New Roman" w:hAnsi="Times New Roman" w:cs="Times New Roman"/>
          </w:rPr>
          <w:t>the predictor variabl</w:t>
        </w:r>
      </w:ins>
      <w:ins w:id="38" w:author="Molly Hischke" w:date="2020-04-07T17:20:00Z">
        <w:r w:rsidR="003A47CE">
          <w:rPr>
            <w:rFonts w:ascii="Times New Roman" w:hAnsi="Times New Roman" w:cs="Times New Roman"/>
          </w:rPr>
          <w:t>es will be continuous (</w:t>
        </w:r>
        <w:proofErr w:type="spellStart"/>
        <w:r w:rsidR="003A47CE">
          <w:rPr>
            <w:rFonts w:ascii="Times New Roman" w:hAnsi="Times New Roman" w:cs="Times New Roman"/>
          </w:rPr>
          <w:t>adj_payroll</w:t>
        </w:r>
        <w:proofErr w:type="spellEnd"/>
        <w:r w:rsidR="003A47CE">
          <w:rPr>
            <w:rFonts w:ascii="Times New Roman" w:hAnsi="Times New Roman" w:cs="Times New Roman"/>
          </w:rPr>
          <w:t xml:space="preserve"> which is proxy for the size of the brewery</w:t>
        </w:r>
      </w:ins>
      <w:ins w:id="39" w:author="Molly Hischke" w:date="2020-04-07T17:21:00Z">
        <w:r w:rsidR="003A47CE">
          <w:rPr>
            <w:rFonts w:ascii="Times New Roman" w:hAnsi="Times New Roman" w:cs="Times New Roman"/>
          </w:rPr>
          <w:t xml:space="preserve"> and </w:t>
        </w:r>
        <w:proofErr w:type="spellStart"/>
        <w:r w:rsidR="003A47CE">
          <w:rPr>
            <w:rFonts w:ascii="Times New Roman" w:hAnsi="Times New Roman" w:cs="Times New Roman"/>
          </w:rPr>
          <w:t>years_with_policy</w:t>
        </w:r>
        <w:proofErr w:type="spellEnd"/>
        <w:r w:rsidR="003A47CE">
          <w:rPr>
            <w:rFonts w:ascii="Times New Roman" w:hAnsi="Times New Roman" w:cs="Times New Roman"/>
          </w:rPr>
          <w:t xml:space="preserve"> which is the number of years the brewery held a workers’ compensation policy). </w:t>
        </w:r>
      </w:ins>
    </w:p>
    <w:p w14:paraId="4D3B55DE" w14:textId="77777777" w:rsidR="003C1348" w:rsidRPr="003C1348" w:rsidRDefault="003C1348" w:rsidP="003C1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Sample size</w:t>
      </w:r>
    </w:p>
    <w:p w14:paraId="785A1237" w14:textId="3D8F7EF6" w:rsidR="00C47678" w:rsidRPr="00C47678" w:rsidRDefault="002D2258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includes the workers’ compensation data for all craft breweries in Colorado who held polic</w:t>
      </w:r>
      <w:r w:rsidR="00191D13">
        <w:rPr>
          <w:rFonts w:ascii="Times New Roman" w:hAnsi="Times New Roman" w:cs="Times New Roman"/>
        </w:rPr>
        <w:t xml:space="preserve">y with </w:t>
      </w:r>
      <w:r w:rsidR="00613DBD">
        <w:rPr>
          <w:rFonts w:ascii="Times New Roman" w:hAnsi="Times New Roman" w:cs="Times New Roman"/>
        </w:rPr>
        <w:t>a specific Colorado based insurance company</w:t>
      </w:r>
      <w:r>
        <w:rPr>
          <w:rFonts w:ascii="Times New Roman" w:hAnsi="Times New Roman" w:cs="Times New Roman"/>
        </w:rPr>
        <w:t xml:space="preserve"> between 2013 and 2018. There is a total of 975 observations encompassing a total of 130 breweries. </w:t>
      </w:r>
    </w:p>
    <w:p w14:paraId="3279CFC0" w14:textId="77777777" w:rsidR="00C47678" w:rsidRPr="004D4751" w:rsidRDefault="00D133E3" w:rsidP="004D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C47678" w:rsidRPr="009C1F71">
        <w:rPr>
          <w:rFonts w:ascii="Times New Roman" w:hAnsi="Times New Roman" w:cs="Times New Roman"/>
          <w:b/>
        </w:rPr>
        <w:t>Design</w:t>
      </w:r>
      <w:r w:rsidR="00D339C9" w:rsidRPr="009C1F71">
        <w:rPr>
          <w:rFonts w:ascii="Times New Roman" w:hAnsi="Times New Roman" w:cs="Times New Roman"/>
          <w:b/>
        </w:rPr>
        <w:t>.</w:t>
      </w:r>
      <w:r w:rsidR="00D339C9">
        <w:rPr>
          <w:rFonts w:ascii="Times New Roman" w:hAnsi="Times New Roman" w:cs="Times New Roman"/>
        </w:rPr>
        <w:t xml:space="preserve">  </w:t>
      </w:r>
      <w:r w:rsidR="00C47678" w:rsidRPr="00D339C9">
        <w:rPr>
          <w:rFonts w:ascii="Times New Roman" w:hAnsi="Times New Roman" w:cs="Times New Roman"/>
        </w:rPr>
        <w:t>Is there any blocking or repeated measures?</w:t>
      </w:r>
    </w:p>
    <w:p w14:paraId="2B0C06C2" w14:textId="45068A3E" w:rsidR="00EB06D8" w:rsidRDefault="002D2258" w:rsidP="00613DB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blocking or repeated measures. </w:t>
      </w:r>
    </w:p>
    <w:p w14:paraId="76CB80FF" w14:textId="77777777" w:rsidR="00387855" w:rsidRPr="00387855" w:rsidRDefault="00387855" w:rsidP="00387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87855">
        <w:rPr>
          <w:rFonts w:ascii="Times New Roman" w:hAnsi="Times New Roman" w:cs="Times New Roman"/>
          <w:b/>
        </w:rPr>
        <w:t xml:space="preserve">Brief description of proposed analysis.  </w:t>
      </w:r>
      <w:r w:rsidR="008314AC" w:rsidRPr="008314AC">
        <w:rPr>
          <w:rFonts w:ascii="Times New Roman" w:hAnsi="Times New Roman" w:cs="Times New Roman"/>
        </w:rPr>
        <w:t>This needs to include a generalized linear model!</w:t>
      </w:r>
    </w:p>
    <w:p w14:paraId="4D4AB0C5" w14:textId="46DE50D6" w:rsidR="00AE2564" w:rsidRDefault="00AE2564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to any model generation, we will run descriptive statistics and exploratory graphs.</w:t>
      </w:r>
    </w:p>
    <w:p w14:paraId="4EFB3B40" w14:textId="52ECB470" w:rsidR="007B455B" w:rsidRDefault="00613DBD" w:rsidP="002D2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analysis #1</w:t>
      </w:r>
      <w:r w:rsidR="00AE2564">
        <w:rPr>
          <w:rFonts w:ascii="Times New Roman" w:hAnsi="Times New Roman" w:cs="Times New Roman"/>
        </w:rPr>
        <w:t>, w</w:t>
      </w:r>
      <w:r w:rsidR="007B455B">
        <w:rPr>
          <w:rFonts w:ascii="Times New Roman" w:hAnsi="Times New Roman" w:cs="Times New Roman"/>
        </w:rPr>
        <w:t xml:space="preserve">e anticipate running a </w:t>
      </w:r>
      <w:del w:id="40" w:author="Molly Hischke" w:date="2020-04-07T17:22:00Z">
        <w:r w:rsidR="009B5BFC" w:rsidDel="003A47CE">
          <w:rPr>
            <w:rFonts w:ascii="Times New Roman" w:hAnsi="Times New Roman" w:cs="Times New Roman"/>
          </w:rPr>
          <w:delText>Poisson</w:delText>
        </w:r>
        <w:r w:rsidR="007B455B" w:rsidDel="003A47CE">
          <w:rPr>
            <w:rFonts w:ascii="Times New Roman" w:hAnsi="Times New Roman" w:cs="Times New Roman"/>
          </w:rPr>
          <w:delText xml:space="preserve"> Regression</w:delText>
        </w:r>
      </w:del>
      <w:ins w:id="41" w:author="Molly Hischke" w:date="2020-04-07T17:22:00Z">
        <w:r w:rsidR="003A47CE">
          <w:rPr>
            <w:rFonts w:ascii="Times New Roman" w:hAnsi="Times New Roman" w:cs="Times New Roman"/>
          </w:rPr>
          <w:t>Binary Logistic Regressio</w:t>
        </w:r>
      </w:ins>
      <w:ins w:id="42" w:author="Molly Hischke" w:date="2020-04-07T17:23:00Z">
        <w:r w:rsidR="00EC17DC">
          <w:rPr>
            <w:rFonts w:ascii="Times New Roman" w:hAnsi="Times New Roman" w:cs="Times New Roman"/>
          </w:rPr>
          <w:t xml:space="preserve">n with the predictor being </w:t>
        </w:r>
        <w:proofErr w:type="spellStart"/>
        <w:r w:rsidR="00EC17DC">
          <w:rPr>
            <w:rFonts w:ascii="Times New Roman" w:hAnsi="Times New Roman" w:cs="Times New Roman"/>
          </w:rPr>
          <w:t>adj_payroll</w:t>
        </w:r>
        <w:proofErr w:type="spellEnd"/>
        <w:r w:rsidR="00EC17DC">
          <w:rPr>
            <w:rFonts w:ascii="Times New Roman" w:hAnsi="Times New Roman" w:cs="Times New Roman"/>
          </w:rPr>
          <w:t xml:space="preserve"> (proxy to the size of the brewery) and response being </w:t>
        </w:r>
        <w:proofErr w:type="spellStart"/>
        <w:r w:rsidR="00EC17DC">
          <w:rPr>
            <w:rFonts w:ascii="Times New Roman" w:hAnsi="Times New Roman" w:cs="Times New Roman"/>
          </w:rPr>
          <w:t>claim_filed</w:t>
        </w:r>
        <w:proofErr w:type="spellEnd"/>
        <w:r w:rsidR="00EC17DC">
          <w:rPr>
            <w:rFonts w:ascii="Times New Roman" w:hAnsi="Times New Roman" w:cs="Times New Roman"/>
          </w:rPr>
          <w:t>.</w:t>
        </w:r>
      </w:ins>
      <w:del w:id="43" w:author="Molly Hischke" w:date="2020-04-07T17:23:00Z">
        <w:r w:rsidR="007B455B" w:rsidDel="00EC17DC">
          <w:rPr>
            <w:rFonts w:ascii="Times New Roman" w:hAnsi="Times New Roman" w:cs="Times New Roman"/>
          </w:rPr>
          <w:delText xml:space="preserve"> with the predictor </w:delText>
        </w:r>
      </w:del>
      <w:del w:id="44" w:author="Molly Hischke" w:date="2020-04-07T17:22:00Z">
        <w:r w:rsidR="007B455B" w:rsidDel="00EC17DC">
          <w:rPr>
            <w:rFonts w:ascii="Times New Roman" w:hAnsi="Times New Roman" w:cs="Times New Roman"/>
          </w:rPr>
          <w:delText>variable being</w:delText>
        </w:r>
        <w:r w:rsidR="009B5BFC" w:rsidDel="00EC17DC">
          <w:rPr>
            <w:rFonts w:ascii="Times New Roman" w:hAnsi="Times New Roman" w:cs="Times New Roman"/>
          </w:rPr>
          <w:delText xml:space="preserve"> the size of the brewery and</w:delText>
        </w:r>
        <w:r w:rsidR="007B455B" w:rsidDel="00EC17DC">
          <w:rPr>
            <w:rFonts w:ascii="Times New Roman" w:hAnsi="Times New Roman" w:cs="Times New Roman"/>
          </w:rPr>
          <w:delText xml:space="preserve"> the response variable being the total count of claims filed</w:delText>
        </w:r>
        <w:r w:rsidR="009B5BFC" w:rsidDel="00EC17DC">
          <w:rPr>
            <w:rFonts w:ascii="Times New Roman" w:hAnsi="Times New Roman" w:cs="Times New Roman"/>
          </w:rPr>
          <w:delText>.</w:delText>
        </w:r>
      </w:del>
    </w:p>
    <w:p w14:paraId="78209E56" w14:textId="351DA2B2" w:rsidR="00387855" w:rsidRDefault="007B455B" w:rsidP="00EC17DC">
      <w:pPr>
        <w:ind w:left="720" w:firstLine="720"/>
        <w:rPr>
          <w:rFonts w:ascii="Times New Roman" w:hAnsi="Times New Roman" w:cs="Times New Roman"/>
        </w:rPr>
        <w:pPrChange w:id="45" w:author="Molly Hischke" w:date="2020-04-07T17:27:00Z">
          <w:pPr>
            <w:ind w:left="720"/>
          </w:pPr>
        </w:pPrChange>
      </w:pPr>
      <w:r>
        <w:rPr>
          <w:rFonts w:ascii="Times New Roman" w:hAnsi="Times New Roman" w:cs="Times New Roman"/>
        </w:rPr>
        <w:t xml:space="preserve">Model1 &lt; - </w:t>
      </w:r>
      <w:proofErr w:type="spellStart"/>
      <w:proofErr w:type="gramStart"/>
      <w:r>
        <w:rPr>
          <w:rFonts w:ascii="Times New Roman" w:hAnsi="Times New Roman" w:cs="Times New Roman"/>
        </w:rPr>
        <w:t>glm</w:t>
      </w:r>
      <w:proofErr w:type="spellEnd"/>
      <w:r w:rsidR="00613DBD">
        <w:rPr>
          <w:rFonts w:ascii="Times New Roman" w:hAnsi="Times New Roman" w:cs="Times New Roman"/>
        </w:rPr>
        <w:t>(</w:t>
      </w:r>
      <w:proofErr w:type="spellStart"/>
      <w:proofErr w:type="gramEnd"/>
      <w:del w:id="46" w:author="Molly Hischke" w:date="2020-04-07T17:23:00Z">
        <w:r w:rsidR="00613DBD" w:rsidDel="00EC17DC">
          <w:rPr>
            <w:rFonts w:ascii="Times New Roman" w:hAnsi="Times New Roman" w:cs="Times New Roman"/>
          </w:rPr>
          <w:delText xml:space="preserve">count </w:delText>
        </w:r>
      </w:del>
      <w:ins w:id="47" w:author="Molly Hischke" w:date="2020-04-07T17:23:00Z">
        <w:r w:rsidR="00EC17DC">
          <w:rPr>
            <w:rFonts w:ascii="Times New Roman" w:hAnsi="Times New Roman" w:cs="Times New Roman"/>
          </w:rPr>
          <w:t>claim_filed</w:t>
        </w:r>
        <w:proofErr w:type="spellEnd"/>
        <w:r w:rsidR="00EC17DC">
          <w:rPr>
            <w:rFonts w:ascii="Times New Roman" w:hAnsi="Times New Roman" w:cs="Times New Roman"/>
          </w:rPr>
          <w:t xml:space="preserve"> </w:t>
        </w:r>
      </w:ins>
      <w:r w:rsidR="00613DBD">
        <w:rPr>
          <w:rFonts w:ascii="Times New Roman" w:hAnsi="Times New Roman" w:cs="Times New Roman"/>
        </w:rPr>
        <w:t xml:space="preserve">~ </w:t>
      </w:r>
      <w:proofErr w:type="spellStart"/>
      <w:ins w:id="48" w:author="Molly Hischke" w:date="2020-04-07T17:23:00Z">
        <w:r w:rsidR="00EC17DC">
          <w:rPr>
            <w:rFonts w:ascii="Times New Roman" w:hAnsi="Times New Roman" w:cs="Times New Roman"/>
          </w:rPr>
          <w:t>adj_payroll</w:t>
        </w:r>
      </w:ins>
      <w:proofErr w:type="spellEnd"/>
      <w:del w:id="49" w:author="Molly Hischke" w:date="2020-04-07T17:23:00Z">
        <w:r w:rsidR="00613DBD" w:rsidDel="00EC17DC">
          <w:rPr>
            <w:rFonts w:ascii="Times New Roman" w:hAnsi="Times New Roman" w:cs="Times New Roman"/>
          </w:rPr>
          <w:delText>payroll_category</w:delText>
        </w:r>
      </w:del>
      <w:r>
        <w:rPr>
          <w:rFonts w:ascii="Times New Roman" w:hAnsi="Times New Roman" w:cs="Times New Roman"/>
        </w:rPr>
        <w:t xml:space="preserve">, family = </w:t>
      </w:r>
      <w:del w:id="50" w:author="Molly Hischke" w:date="2020-04-07T17:24:00Z">
        <w:r w:rsidR="009B5BFC" w:rsidDel="00EC17DC">
          <w:rPr>
            <w:rFonts w:ascii="Times New Roman" w:hAnsi="Times New Roman" w:cs="Times New Roman"/>
          </w:rPr>
          <w:delText>poisson(link = “log”</w:delText>
        </w:r>
        <w:r w:rsidR="00381536" w:rsidDel="00EC17DC">
          <w:rPr>
            <w:rFonts w:ascii="Times New Roman" w:hAnsi="Times New Roman" w:cs="Times New Roman"/>
          </w:rPr>
          <w:delText>)</w:delText>
        </w:r>
        <w:r w:rsidDel="00EC17DC">
          <w:rPr>
            <w:rFonts w:ascii="Times New Roman" w:hAnsi="Times New Roman" w:cs="Times New Roman"/>
          </w:rPr>
          <w:delText>,</w:delText>
        </w:r>
      </w:del>
      <w:ins w:id="51" w:author="Molly Hischke" w:date="2020-04-07T17:24:00Z">
        <w:r w:rsidR="00EC17DC">
          <w:rPr>
            <w:rFonts w:ascii="Times New Roman" w:hAnsi="Times New Roman" w:cs="Times New Roman"/>
          </w:rPr>
          <w:t>binomial,</w:t>
        </w:r>
      </w:ins>
      <w:r>
        <w:rPr>
          <w:rFonts w:ascii="Times New Roman" w:hAnsi="Times New Roman" w:cs="Times New Roman"/>
        </w:rPr>
        <w:t xml:space="preserve"> data = wc</w:t>
      </w:r>
      <w:ins w:id="52" w:author="Molly Hischke" w:date="2020-04-07T17:23:00Z">
        <w:r w:rsidR="00EC17DC">
          <w:rPr>
            <w:rFonts w:ascii="Times New Roman" w:hAnsi="Times New Roman" w:cs="Times New Roman"/>
          </w:rPr>
          <w:t>2</w:t>
        </w:r>
      </w:ins>
      <w:r>
        <w:rPr>
          <w:rFonts w:ascii="Times New Roman" w:hAnsi="Times New Roman" w:cs="Times New Roman"/>
        </w:rPr>
        <w:t>)</w:t>
      </w:r>
    </w:p>
    <w:p w14:paraId="4AF85479" w14:textId="4504A761" w:rsidR="00613DBD" w:rsidRPr="00EC17DC" w:rsidRDefault="00613DBD" w:rsidP="002D2258">
      <w:pPr>
        <w:ind w:left="720"/>
        <w:rPr>
          <w:rFonts w:ascii="Times New Roman" w:hAnsi="Times New Roman" w:cs="Times New Roman"/>
          <w:rPrChange w:id="53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</w:pPr>
      <w:r w:rsidRPr="00EC17DC">
        <w:rPr>
          <w:rFonts w:ascii="Times New Roman" w:hAnsi="Times New Roman" w:cs="Times New Roman"/>
          <w:rPrChange w:id="54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For analysis #2</w:t>
      </w:r>
      <w:ins w:id="55" w:author="Molly Hischke" w:date="2020-04-07T17:24:00Z">
        <w:r w:rsidR="00EC17DC">
          <w:rPr>
            <w:rFonts w:ascii="Times New Roman" w:hAnsi="Times New Roman" w:cs="Times New Roman"/>
          </w:rPr>
          <w:t>, we anticipate running a P</w:t>
        </w:r>
      </w:ins>
      <w:ins w:id="56" w:author="Molly Hischke" w:date="2020-04-07T17:25:00Z">
        <w:r w:rsidR="00EC17DC">
          <w:rPr>
            <w:rFonts w:ascii="Times New Roman" w:hAnsi="Times New Roman" w:cs="Times New Roman"/>
          </w:rPr>
          <w:t xml:space="preserve">oisson Regression with the predictor being </w:t>
        </w:r>
        <w:proofErr w:type="spellStart"/>
        <w:r w:rsidR="00EC17DC">
          <w:rPr>
            <w:rFonts w:ascii="Times New Roman" w:hAnsi="Times New Roman" w:cs="Times New Roman"/>
          </w:rPr>
          <w:t>adj_payroll</w:t>
        </w:r>
        <w:proofErr w:type="spellEnd"/>
        <w:r w:rsidR="00EC17DC">
          <w:rPr>
            <w:rFonts w:ascii="Times New Roman" w:hAnsi="Times New Roman" w:cs="Times New Roman"/>
          </w:rPr>
          <w:t xml:space="preserve"> (proxy to the size of the brewery) and </w:t>
        </w:r>
        <w:proofErr w:type="spellStart"/>
        <w:r w:rsidR="00EC17DC">
          <w:rPr>
            <w:rFonts w:ascii="Times New Roman" w:hAnsi="Times New Roman" w:cs="Times New Roman"/>
          </w:rPr>
          <w:t>years_with_policy</w:t>
        </w:r>
        <w:proofErr w:type="spellEnd"/>
        <w:r w:rsidR="00EC17DC">
          <w:rPr>
            <w:rFonts w:ascii="Times New Roman" w:hAnsi="Times New Roman" w:cs="Times New Roman"/>
          </w:rPr>
          <w:t xml:space="preserve"> (or the number of years the brewery held a workers’ compensation policy), and the response being </w:t>
        </w:r>
        <w:proofErr w:type="spellStart"/>
        <w:r w:rsidR="00EC17DC">
          <w:rPr>
            <w:rFonts w:ascii="Times New Roman" w:hAnsi="Times New Roman" w:cs="Times New Roman"/>
          </w:rPr>
          <w:t>total_claims</w:t>
        </w:r>
        <w:proofErr w:type="spellEnd"/>
        <w:r w:rsidR="00EC17DC">
          <w:rPr>
            <w:rFonts w:ascii="Times New Roman" w:hAnsi="Times New Roman" w:cs="Times New Roman"/>
          </w:rPr>
          <w:t xml:space="preserve"> (</w:t>
        </w:r>
      </w:ins>
      <w:ins w:id="57" w:author="Molly Hischke" w:date="2020-04-07T17:26:00Z">
        <w:r w:rsidR="00EC17DC">
          <w:rPr>
            <w:rFonts w:ascii="Times New Roman" w:hAnsi="Times New Roman" w:cs="Times New Roman"/>
          </w:rPr>
          <w:t>the number of claims filed).</w:t>
        </w:r>
      </w:ins>
      <w:del w:id="58" w:author="Molly Hischke" w:date="2020-04-07T17:24:00Z">
        <w:r w:rsidRPr="00EC17DC" w:rsidDel="00EC17DC">
          <w:rPr>
            <w:rFonts w:ascii="Times New Roman" w:hAnsi="Times New Roman" w:cs="Times New Roman"/>
            <w:rPrChange w:id="59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 xml:space="preserve">: </w:delText>
        </w:r>
        <w:r w:rsidR="00AE2564" w:rsidRPr="00EC17DC" w:rsidDel="00EC17DC">
          <w:rPr>
            <w:rFonts w:ascii="Times New Roman" w:hAnsi="Times New Roman" w:cs="Times New Roman"/>
            <w:rPrChange w:id="60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 xml:space="preserve"> </w:delText>
        </w:r>
      </w:del>
    </w:p>
    <w:p w14:paraId="727AE82C" w14:textId="34E089E7" w:rsidR="00AE2564" w:rsidRDefault="00AE2564" w:rsidP="00EC17DC">
      <w:pPr>
        <w:ind w:left="1440"/>
        <w:rPr>
          <w:rFonts w:ascii="Times New Roman" w:hAnsi="Times New Roman" w:cs="Times New Roman"/>
        </w:rPr>
        <w:pPrChange w:id="61" w:author="Molly Hischke" w:date="2020-04-07T17:27:00Z">
          <w:pPr>
            <w:ind w:left="720"/>
          </w:pPr>
        </w:pPrChange>
      </w:pPr>
      <w:r w:rsidRPr="00EC17DC">
        <w:rPr>
          <w:rFonts w:ascii="Times New Roman" w:hAnsi="Times New Roman" w:cs="Times New Roman"/>
          <w:rPrChange w:id="62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 xml:space="preserve">Model2 &lt; - </w:t>
      </w:r>
      <w:proofErr w:type="spellStart"/>
      <w:proofErr w:type="gramStart"/>
      <w:r w:rsidRPr="00EC17DC">
        <w:rPr>
          <w:rFonts w:ascii="Times New Roman" w:hAnsi="Times New Roman" w:cs="Times New Roman"/>
          <w:rPrChange w:id="63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glm</w:t>
      </w:r>
      <w:proofErr w:type="spellEnd"/>
      <w:r w:rsidRPr="00EC17DC">
        <w:rPr>
          <w:rFonts w:ascii="Times New Roman" w:hAnsi="Times New Roman" w:cs="Times New Roman"/>
          <w:rPrChange w:id="64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(</w:t>
      </w:r>
      <w:proofErr w:type="spellStart"/>
      <w:proofErr w:type="gramEnd"/>
      <w:del w:id="65" w:author="Molly Hischke" w:date="2020-04-07T17:24:00Z">
        <w:r w:rsidRPr="00EC17DC" w:rsidDel="00EC17DC">
          <w:rPr>
            <w:rFonts w:ascii="Times New Roman" w:hAnsi="Times New Roman" w:cs="Times New Roman"/>
            <w:rPrChange w:id="66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 xml:space="preserve">count </w:delText>
        </w:r>
      </w:del>
      <w:ins w:id="67" w:author="Molly Hischke" w:date="2020-04-07T17:24:00Z">
        <w:r w:rsidR="00EC17DC" w:rsidRPr="00EC17DC">
          <w:rPr>
            <w:rFonts w:ascii="Times New Roman" w:hAnsi="Times New Roman" w:cs="Times New Roman"/>
            <w:rPrChange w:id="68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>total_claims</w:t>
        </w:r>
        <w:proofErr w:type="spellEnd"/>
        <w:r w:rsidR="00EC17DC" w:rsidRPr="00EC17DC">
          <w:rPr>
            <w:rFonts w:ascii="Times New Roman" w:hAnsi="Times New Roman" w:cs="Times New Roman"/>
            <w:rPrChange w:id="69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 </w:t>
        </w:r>
      </w:ins>
      <w:r w:rsidRPr="00EC17DC">
        <w:rPr>
          <w:rFonts w:ascii="Times New Roman" w:hAnsi="Times New Roman" w:cs="Times New Roman"/>
          <w:rPrChange w:id="70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 xml:space="preserve">~ </w:t>
      </w:r>
      <w:del w:id="71" w:author="Molly Hischke" w:date="2020-04-07T17:24:00Z">
        <w:r w:rsidRPr="00EC17DC" w:rsidDel="00EC17DC">
          <w:rPr>
            <w:rFonts w:ascii="Times New Roman" w:hAnsi="Times New Roman" w:cs="Times New Roman"/>
            <w:rPrChange w:id="72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delText>brewery</w:delText>
        </w:r>
      </w:del>
      <w:proofErr w:type="spellStart"/>
      <w:ins w:id="73" w:author="Molly Hischke" w:date="2020-04-07T17:24:00Z">
        <w:r w:rsidR="00EC17DC" w:rsidRPr="00EC17DC">
          <w:rPr>
            <w:rFonts w:ascii="Times New Roman" w:hAnsi="Times New Roman" w:cs="Times New Roman"/>
            <w:rPrChange w:id="74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>adj_payroll</w:t>
        </w:r>
        <w:proofErr w:type="spellEnd"/>
        <w:r w:rsidR="00EC17DC" w:rsidRPr="00EC17DC">
          <w:rPr>
            <w:rFonts w:ascii="Times New Roman" w:hAnsi="Times New Roman" w:cs="Times New Roman"/>
            <w:rPrChange w:id="75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 + </w:t>
        </w:r>
        <w:proofErr w:type="spellStart"/>
        <w:r w:rsidR="00EC17DC" w:rsidRPr="00EC17DC">
          <w:rPr>
            <w:rFonts w:ascii="Times New Roman" w:hAnsi="Times New Roman" w:cs="Times New Roman"/>
            <w:rPrChange w:id="76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>years_with_policy</w:t>
        </w:r>
      </w:ins>
      <w:proofErr w:type="spellEnd"/>
      <w:r w:rsidRPr="00EC17DC">
        <w:rPr>
          <w:rFonts w:ascii="Times New Roman" w:hAnsi="Times New Roman" w:cs="Times New Roman"/>
          <w:rPrChange w:id="77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 xml:space="preserve">, family = </w:t>
      </w:r>
      <w:proofErr w:type="spellStart"/>
      <w:r w:rsidRPr="00EC17DC">
        <w:rPr>
          <w:rFonts w:ascii="Times New Roman" w:hAnsi="Times New Roman" w:cs="Times New Roman"/>
          <w:rPrChange w:id="78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poisson</w:t>
      </w:r>
      <w:proofErr w:type="spellEnd"/>
      <w:r w:rsidRPr="00EC17DC">
        <w:rPr>
          <w:rFonts w:ascii="Times New Roman" w:hAnsi="Times New Roman" w:cs="Times New Roman"/>
          <w:rPrChange w:id="79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(link = “log”</w:t>
      </w:r>
      <w:r w:rsidR="00381536" w:rsidRPr="00EC17DC">
        <w:rPr>
          <w:rFonts w:ascii="Times New Roman" w:hAnsi="Times New Roman" w:cs="Times New Roman"/>
          <w:rPrChange w:id="80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)</w:t>
      </w:r>
      <w:r w:rsidRPr="00EC17DC">
        <w:rPr>
          <w:rFonts w:ascii="Times New Roman" w:hAnsi="Times New Roman" w:cs="Times New Roman"/>
          <w:rPrChange w:id="81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, data = wc</w:t>
      </w:r>
      <w:ins w:id="82" w:author="Molly Hischke" w:date="2020-04-07T17:24:00Z">
        <w:r w:rsidR="00EC17DC" w:rsidRPr="00EC17DC">
          <w:rPr>
            <w:rFonts w:ascii="Times New Roman" w:hAnsi="Times New Roman" w:cs="Times New Roman"/>
            <w:rPrChange w:id="83" w:author="Molly Hischke" w:date="2020-04-07T17:24:00Z">
              <w:rPr>
                <w:rFonts w:ascii="Times New Roman" w:hAnsi="Times New Roman" w:cs="Times New Roman"/>
                <w:highlight w:val="yellow"/>
              </w:rPr>
            </w:rPrChange>
          </w:rPr>
          <w:t>2</w:t>
        </w:r>
      </w:ins>
      <w:r w:rsidRPr="00EC17DC">
        <w:rPr>
          <w:rFonts w:ascii="Times New Roman" w:hAnsi="Times New Roman" w:cs="Times New Roman"/>
          <w:rPrChange w:id="84" w:author="Molly Hischke" w:date="2020-04-07T17:24:00Z">
            <w:rPr>
              <w:rFonts w:ascii="Times New Roman" w:hAnsi="Times New Roman" w:cs="Times New Roman"/>
              <w:highlight w:val="yellow"/>
            </w:rPr>
          </w:rPrChange>
        </w:rPr>
        <w:t>)</w:t>
      </w:r>
    </w:p>
    <w:p w14:paraId="5FE5159C" w14:textId="77777777" w:rsidR="00AE2564" w:rsidRDefault="00AE2564" w:rsidP="002D2258">
      <w:pPr>
        <w:ind w:left="720"/>
        <w:rPr>
          <w:rFonts w:ascii="Times New Roman" w:hAnsi="Times New Roman" w:cs="Times New Roman"/>
        </w:rPr>
      </w:pPr>
    </w:p>
    <w:p w14:paraId="4E66335D" w14:textId="128187C6" w:rsidR="00DE3F8F" w:rsidRPr="00C47678" w:rsidRDefault="00DE3F8F">
      <w:pPr>
        <w:rPr>
          <w:rFonts w:ascii="Times New Roman" w:hAnsi="Times New Roman" w:cs="Times New Roman"/>
        </w:rPr>
      </w:pPr>
    </w:p>
    <w:p w14:paraId="41CD6574" w14:textId="77777777" w:rsidR="00C47678" w:rsidRPr="009C1F71" w:rsidRDefault="00FC418C" w:rsidP="00D3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comments</w:t>
      </w:r>
      <w:r w:rsidR="001474F6">
        <w:rPr>
          <w:rFonts w:ascii="Times New Roman" w:hAnsi="Times New Roman" w:cs="Times New Roman"/>
          <w:b/>
        </w:rPr>
        <w:t>?</w:t>
      </w:r>
    </w:p>
    <w:p w14:paraId="7FB9F7D7" w14:textId="77777777" w:rsidR="00C47678" w:rsidRPr="00C47678" w:rsidRDefault="00C47678">
      <w:pPr>
        <w:rPr>
          <w:rFonts w:ascii="Times New Roman" w:hAnsi="Times New Roman" w:cs="Times New Roman"/>
        </w:rPr>
      </w:pPr>
    </w:p>
    <w:p w14:paraId="1C65F81B" w14:textId="77777777" w:rsidR="00275A6C" w:rsidRPr="00156DD4" w:rsidRDefault="00275A6C">
      <w:pPr>
        <w:rPr>
          <w:rFonts w:ascii="Times New Roman" w:hAnsi="Times New Roman" w:cs="Times New Roman"/>
          <w:b/>
          <w:sz w:val="24"/>
          <w:szCs w:val="24"/>
        </w:rPr>
      </w:pPr>
      <w:r w:rsidRPr="00156DD4">
        <w:rPr>
          <w:rFonts w:ascii="Times New Roman" w:hAnsi="Times New Roman" w:cs="Times New Roman"/>
          <w:b/>
          <w:sz w:val="24"/>
          <w:szCs w:val="24"/>
        </w:rPr>
        <w:t>Notes:</w:t>
      </w:r>
    </w:p>
    <w:p w14:paraId="0EEBE72C" w14:textId="77777777" w:rsidR="008D4C62" w:rsidRPr="00156DD4" w:rsidRDefault="008D4C62" w:rsidP="00C8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Students may work individually or in pairs.</w:t>
      </w:r>
    </w:p>
    <w:p w14:paraId="0B1041C7" w14:textId="77777777" w:rsidR="00A72FE9" w:rsidRDefault="00AA6276" w:rsidP="00F51E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 xml:space="preserve">I will </w:t>
      </w:r>
      <w:r w:rsidRPr="00A72FE9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A72FE9">
        <w:rPr>
          <w:rFonts w:ascii="Times New Roman" w:hAnsi="Times New Roman" w:cs="Times New Roman"/>
          <w:sz w:val="24"/>
          <w:szCs w:val="24"/>
        </w:rPr>
        <w:t xml:space="preserve"> use the proposal information when I am grading the final projects. </w:t>
      </w:r>
      <w:r w:rsidR="00DE3F8F">
        <w:rPr>
          <w:rFonts w:ascii="Times New Roman" w:hAnsi="Times New Roman" w:cs="Times New Roman"/>
          <w:sz w:val="24"/>
          <w:szCs w:val="24"/>
        </w:rPr>
        <w:t xml:space="preserve">  It is just for my own record.  </w:t>
      </w:r>
      <w:r w:rsidR="001F301A">
        <w:rPr>
          <w:rFonts w:ascii="Times New Roman" w:hAnsi="Times New Roman" w:cs="Times New Roman"/>
          <w:sz w:val="24"/>
          <w:szCs w:val="24"/>
        </w:rPr>
        <w:t>That said, if your project plans change</w:t>
      </w:r>
      <w:r w:rsidR="00DE3F8F">
        <w:rPr>
          <w:rFonts w:ascii="Times New Roman" w:hAnsi="Times New Roman" w:cs="Times New Roman"/>
          <w:sz w:val="24"/>
          <w:szCs w:val="24"/>
        </w:rPr>
        <w:t xml:space="preserve"> substantially, it would be good to let me know.</w:t>
      </w:r>
    </w:p>
    <w:p w14:paraId="7956E302" w14:textId="5AC8CA95" w:rsidR="00DD1188" w:rsidRDefault="00A72FE9" w:rsidP="000B54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73CB">
        <w:rPr>
          <w:rFonts w:ascii="Times New Roman" w:hAnsi="Times New Roman" w:cs="Times New Roman"/>
          <w:sz w:val="24"/>
          <w:szCs w:val="24"/>
        </w:rPr>
        <w:t>It is fine to use one part or a simplified version of a larger project.</w:t>
      </w:r>
    </w:p>
    <w:p w14:paraId="64109E6D" w14:textId="6C9AB5CE" w:rsidR="00F51EC7" w:rsidRPr="00F51EC7" w:rsidRDefault="00F51EC7" w:rsidP="00F51EC7"/>
    <w:p w14:paraId="063D837F" w14:textId="287AE163" w:rsidR="00F51EC7" w:rsidRPr="00F51EC7" w:rsidRDefault="00EC17DC" w:rsidP="00F51EC7">
      <w:bookmarkStart w:id="85" w:name="_GoBack"/>
      <w:moveToRangeStart w:id="86" w:author="Molly Hischke" w:date="2020-04-07T17:28:00Z" w:name="move37172906"/>
      <w:moveTo w:id="87" w:author="Molly Hischke" w:date="2020-04-07T17:28:00Z">
        <w:r>
          <w:rPr>
            <w:noProof/>
          </w:rPr>
          <w:drawing>
            <wp:inline distT="0" distB="0" distL="0" distR="0" wp14:anchorId="0D2565EA" wp14:editId="6EC37867">
              <wp:extent cx="3753134" cy="1942249"/>
              <wp:effectExtent l="0" t="0" r="0" b="127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t="3674" r="50057" b="4449"/>
                      <a:stretch/>
                    </pic:blipFill>
                    <pic:spPr bwMode="auto">
                      <a:xfrm>
                        <a:off x="0" y="0"/>
                        <a:ext cx="3774557" cy="195333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moveTo>
      <w:bookmarkEnd w:id="85"/>
      <w:moveToRangeEnd w:id="86"/>
    </w:p>
    <w:p w14:paraId="360EBE20" w14:textId="6EA0A252" w:rsidR="00F51EC7" w:rsidRDefault="00F51EC7" w:rsidP="00F51EC7">
      <w:pPr>
        <w:rPr>
          <w:rFonts w:ascii="Times New Roman" w:hAnsi="Times New Roman" w:cs="Times New Roman"/>
          <w:sz w:val="24"/>
          <w:szCs w:val="24"/>
        </w:rPr>
      </w:pPr>
    </w:p>
    <w:p w14:paraId="23802125" w14:textId="51BC3D56" w:rsidR="00F51EC7" w:rsidRDefault="00F51EC7" w:rsidP="00F51EC7">
      <w:pPr>
        <w:ind w:firstLine="720"/>
      </w:pPr>
      <w:moveFromRangeStart w:id="88" w:author="Molly Hischke" w:date="2020-04-07T17:28:00Z" w:name="move37172906"/>
      <w:moveFrom w:id="89" w:author="Molly Hischke" w:date="2020-04-07T17:28:00Z">
        <w:r w:rsidDel="00EC17DC">
          <w:rPr>
            <w:noProof/>
          </w:rPr>
          <w:drawing>
            <wp:inline distT="0" distB="0" distL="0" distR="0" wp14:anchorId="166F3196" wp14:editId="292D9A91">
              <wp:extent cx="3753134" cy="1942249"/>
              <wp:effectExtent l="0" t="0" r="0" b="127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t="3674" r="50057" b="4449"/>
                      <a:stretch/>
                    </pic:blipFill>
                    <pic:spPr bwMode="auto">
                      <a:xfrm>
                        <a:off x="0" y="0"/>
                        <a:ext cx="3774557" cy="195333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moveFrom>
      <w:moveFromRangeEnd w:id="88"/>
    </w:p>
    <w:p w14:paraId="0195AD42" w14:textId="3C2427CB" w:rsidR="00F51EC7" w:rsidRDefault="00F51EC7" w:rsidP="00F51EC7">
      <w:pPr>
        <w:ind w:firstLine="720"/>
      </w:pPr>
    </w:p>
    <w:p w14:paraId="52176F29" w14:textId="77777777" w:rsidR="00F51EC7" w:rsidRPr="00F51EC7" w:rsidRDefault="00F51EC7" w:rsidP="00F51EC7">
      <w:pPr>
        <w:ind w:firstLine="720"/>
      </w:pPr>
    </w:p>
    <w:sectPr w:rsidR="00F51EC7" w:rsidRPr="00F51EC7" w:rsidSect="00A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Molly Hischke" w:date="2020-04-01T13:18:00Z" w:initials="MH">
    <w:p w14:paraId="0F8011A2" w14:textId="76C191FB" w:rsidR="00F51EC7" w:rsidRDefault="00F51EC7">
      <w:pPr>
        <w:pStyle w:val="CommentText"/>
      </w:pPr>
      <w:r>
        <w:rPr>
          <w:rStyle w:val="CommentReference"/>
        </w:rPr>
        <w:annotationRef/>
      </w:r>
      <w:r>
        <w:t xml:space="preserve">Ask Colleen about classification of small, medium large.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8011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011A2" w16cid:durableId="222F13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A32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43F"/>
    <w:multiLevelType w:val="hybridMultilevel"/>
    <w:tmpl w:val="A7B2E1D4"/>
    <w:lvl w:ilvl="0" w:tplc="C01CA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2F7"/>
    <w:multiLevelType w:val="hybridMultilevel"/>
    <w:tmpl w:val="41D290A8"/>
    <w:lvl w:ilvl="0" w:tplc="E7925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05027"/>
    <w:multiLevelType w:val="hybridMultilevel"/>
    <w:tmpl w:val="946EAEA2"/>
    <w:lvl w:ilvl="0" w:tplc="F1701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82BF2"/>
    <w:multiLevelType w:val="hybridMultilevel"/>
    <w:tmpl w:val="77E4EBD2"/>
    <w:lvl w:ilvl="0" w:tplc="5F02228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272E"/>
    <w:multiLevelType w:val="hybridMultilevel"/>
    <w:tmpl w:val="42E2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44796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lly Hischke">
    <w15:presenceInfo w15:providerId="Windows Live" w15:userId="bb4fd5e216a91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78"/>
    <w:rsid w:val="0000550A"/>
    <w:rsid w:val="000167E6"/>
    <w:rsid w:val="00023318"/>
    <w:rsid w:val="00027B14"/>
    <w:rsid w:val="000354BA"/>
    <w:rsid w:val="00055E7C"/>
    <w:rsid w:val="000578EC"/>
    <w:rsid w:val="00075C0F"/>
    <w:rsid w:val="000B54E5"/>
    <w:rsid w:val="000B69D3"/>
    <w:rsid w:val="000B7F25"/>
    <w:rsid w:val="000C21A5"/>
    <w:rsid w:val="000F1F56"/>
    <w:rsid w:val="00132113"/>
    <w:rsid w:val="0013380A"/>
    <w:rsid w:val="00133F65"/>
    <w:rsid w:val="00144FF6"/>
    <w:rsid w:val="001474F6"/>
    <w:rsid w:val="00154795"/>
    <w:rsid w:val="00156DD4"/>
    <w:rsid w:val="001575A2"/>
    <w:rsid w:val="00160F91"/>
    <w:rsid w:val="00191D13"/>
    <w:rsid w:val="00192F07"/>
    <w:rsid w:val="001C0C09"/>
    <w:rsid w:val="001E4A5B"/>
    <w:rsid w:val="001E7469"/>
    <w:rsid w:val="001F301A"/>
    <w:rsid w:val="001F4EAE"/>
    <w:rsid w:val="00211238"/>
    <w:rsid w:val="00213E0C"/>
    <w:rsid w:val="00236BDA"/>
    <w:rsid w:val="00252613"/>
    <w:rsid w:val="00260F2F"/>
    <w:rsid w:val="002712E1"/>
    <w:rsid w:val="002744AD"/>
    <w:rsid w:val="00274C79"/>
    <w:rsid w:val="00275A6C"/>
    <w:rsid w:val="002D2258"/>
    <w:rsid w:val="002F5D61"/>
    <w:rsid w:val="00307B1B"/>
    <w:rsid w:val="00314770"/>
    <w:rsid w:val="003269DF"/>
    <w:rsid w:val="00364799"/>
    <w:rsid w:val="00381536"/>
    <w:rsid w:val="00381792"/>
    <w:rsid w:val="00387855"/>
    <w:rsid w:val="00394AF0"/>
    <w:rsid w:val="003972C9"/>
    <w:rsid w:val="003A1ACE"/>
    <w:rsid w:val="003A47CE"/>
    <w:rsid w:val="003A7A21"/>
    <w:rsid w:val="003B259F"/>
    <w:rsid w:val="003B38C6"/>
    <w:rsid w:val="003C1348"/>
    <w:rsid w:val="003C2B08"/>
    <w:rsid w:val="003D117B"/>
    <w:rsid w:val="003E2752"/>
    <w:rsid w:val="004015C2"/>
    <w:rsid w:val="0040541C"/>
    <w:rsid w:val="00413865"/>
    <w:rsid w:val="00414888"/>
    <w:rsid w:val="0042308E"/>
    <w:rsid w:val="00423D3E"/>
    <w:rsid w:val="004266DC"/>
    <w:rsid w:val="00427A76"/>
    <w:rsid w:val="0045772E"/>
    <w:rsid w:val="00461087"/>
    <w:rsid w:val="00476952"/>
    <w:rsid w:val="004914C9"/>
    <w:rsid w:val="004A1141"/>
    <w:rsid w:val="004B6D92"/>
    <w:rsid w:val="004C60BA"/>
    <w:rsid w:val="004C6508"/>
    <w:rsid w:val="004D4751"/>
    <w:rsid w:val="004E0EB1"/>
    <w:rsid w:val="004E3A79"/>
    <w:rsid w:val="004E7B86"/>
    <w:rsid w:val="005003C4"/>
    <w:rsid w:val="00502A19"/>
    <w:rsid w:val="00554164"/>
    <w:rsid w:val="0055573B"/>
    <w:rsid w:val="00561957"/>
    <w:rsid w:val="005641D4"/>
    <w:rsid w:val="005741AB"/>
    <w:rsid w:val="0059521C"/>
    <w:rsid w:val="005B0E83"/>
    <w:rsid w:val="00613DBD"/>
    <w:rsid w:val="00627ACB"/>
    <w:rsid w:val="00657A44"/>
    <w:rsid w:val="00662A69"/>
    <w:rsid w:val="0068467B"/>
    <w:rsid w:val="00690492"/>
    <w:rsid w:val="00696002"/>
    <w:rsid w:val="006D5D8F"/>
    <w:rsid w:val="00703760"/>
    <w:rsid w:val="00776AB1"/>
    <w:rsid w:val="00786BAD"/>
    <w:rsid w:val="007B06DE"/>
    <w:rsid w:val="007B455B"/>
    <w:rsid w:val="007B6674"/>
    <w:rsid w:val="007D103B"/>
    <w:rsid w:val="007D5B12"/>
    <w:rsid w:val="007E7426"/>
    <w:rsid w:val="008314AC"/>
    <w:rsid w:val="008413DD"/>
    <w:rsid w:val="008473F6"/>
    <w:rsid w:val="00852221"/>
    <w:rsid w:val="00857A71"/>
    <w:rsid w:val="008A21B6"/>
    <w:rsid w:val="008A59BA"/>
    <w:rsid w:val="008B37E1"/>
    <w:rsid w:val="008B3C81"/>
    <w:rsid w:val="008D4C62"/>
    <w:rsid w:val="008E0393"/>
    <w:rsid w:val="008E6221"/>
    <w:rsid w:val="008F5613"/>
    <w:rsid w:val="008F77FD"/>
    <w:rsid w:val="009478C2"/>
    <w:rsid w:val="00950662"/>
    <w:rsid w:val="00951D5F"/>
    <w:rsid w:val="00982313"/>
    <w:rsid w:val="009B5BFC"/>
    <w:rsid w:val="009B7C79"/>
    <w:rsid w:val="009C1F71"/>
    <w:rsid w:val="009C5BB2"/>
    <w:rsid w:val="009E47D3"/>
    <w:rsid w:val="00A1353D"/>
    <w:rsid w:val="00A2485D"/>
    <w:rsid w:val="00A54DF1"/>
    <w:rsid w:val="00A60534"/>
    <w:rsid w:val="00A61159"/>
    <w:rsid w:val="00A67149"/>
    <w:rsid w:val="00A72FE9"/>
    <w:rsid w:val="00A76A64"/>
    <w:rsid w:val="00A93683"/>
    <w:rsid w:val="00AA6276"/>
    <w:rsid w:val="00AA64E3"/>
    <w:rsid w:val="00AB0244"/>
    <w:rsid w:val="00AE2564"/>
    <w:rsid w:val="00B13812"/>
    <w:rsid w:val="00B33EA0"/>
    <w:rsid w:val="00B35DDC"/>
    <w:rsid w:val="00B42EE6"/>
    <w:rsid w:val="00B675F1"/>
    <w:rsid w:val="00B74056"/>
    <w:rsid w:val="00BA4585"/>
    <w:rsid w:val="00BA76EE"/>
    <w:rsid w:val="00BB1BC1"/>
    <w:rsid w:val="00BD2826"/>
    <w:rsid w:val="00BE6616"/>
    <w:rsid w:val="00C25193"/>
    <w:rsid w:val="00C414E0"/>
    <w:rsid w:val="00C42C2A"/>
    <w:rsid w:val="00C47678"/>
    <w:rsid w:val="00C64715"/>
    <w:rsid w:val="00C8453D"/>
    <w:rsid w:val="00C86555"/>
    <w:rsid w:val="00C95F60"/>
    <w:rsid w:val="00CB310F"/>
    <w:rsid w:val="00CB484D"/>
    <w:rsid w:val="00CE2B86"/>
    <w:rsid w:val="00CE7CFD"/>
    <w:rsid w:val="00CF1083"/>
    <w:rsid w:val="00D060C5"/>
    <w:rsid w:val="00D133E3"/>
    <w:rsid w:val="00D21FAE"/>
    <w:rsid w:val="00D22496"/>
    <w:rsid w:val="00D339C9"/>
    <w:rsid w:val="00D34F19"/>
    <w:rsid w:val="00D47143"/>
    <w:rsid w:val="00D66CDD"/>
    <w:rsid w:val="00D90431"/>
    <w:rsid w:val="00D9130B"/>
    <w:rsid w:val="00DC3356"/>
    <w:rsid w:val="00DD1188"/>
    <w:rsid w:val="00DE3F8F"/>
    <w:rsid w:val="00DE504F"/>
    <w:rsid w:val="00E27F7E"/>
    <w:rsid w:val="00E449A3"/>
    <w:rsid w:val="00E51B02"/>
    <w:rsid w:val="00E8532E"/>
    <w:rsid w:val="00E9674F"/>
    <w:rsid w:val="00EA72B3"/>
    <w:rsid w:val="00EB06D8"/>
    <w:rsid w:val="00EC17DC"/>
    <w:rsid w:val="00ED7498"/>
    <w:rsid w:val="00EF633F"/>
    <w:rsid w:val="00F06E6E"/>
    <w:rsid w:val="00F130E2"/>
    <w:rsid w:val="00F1578A"/>
    <w:rsid w:val="00F35B0E"/>
    <w:rsid w:val="00F373CB"/>
    <w:rsid w:val="00F51EC7"/>
    <w:rsid w:val="00F5591C"/>
    <w:rsid w:val="00F6034A"/>
    <w:rsid w:val="00F66C62"/>
    <w:rsid w:val="00F674A2"/>
    <w:rsid w:val="00F8570D"/>
    <w:rsid w:val="00FA20B0"/>
    <w:rsid w:val="00FB14BB"/>
    <w:rsid w:val="00FC3D44"/>
    <w:rsid w:val="00FC418C"/>
    <w:rsid w:val="00FC4C54"/>
    <w:rsid w:val="00FC5DA2"/>
    <w:rsid w:val="00FD0D3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47D4"/>
  <w15:docId w15:val="{A52DC7BC-BF45-4643-B6F3-B741912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C9"/>
    <w:pPr>
      <w:ind w:left="720"/>
      <w:contextualSpacing/>
    </w:pPr>
  </w:style>
  <w:style w:type="paragraph" w:styleId="NoSpacing">
    <w:name w:val="No Spacing"/>
    <w:uiPriority w:val="1"/>
    <w:qFormat/>
    <w:rsid w:val="00C865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E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Hess</dc:creator>
  <cp:keywords/>
  <dc:description/>
  <cp:lastModifiedBy>Molly Hischke</cp:lastModifiedBy>
  <cp:revision>7</cp:revision>
  <cp:lastPrinted>2019-03-06T21:05:00Z</cp:lastPrinted>
  <dcterms:created xsi:type="dcterms:W3CDTF">2020-03-24T23:43:00Z</dcterms:created>
  <dcterms:modified xsi:type="dcterms:W3CDTF">2020-04-07T23:28:00Z</dcterms:modified>
</cp:coreProperties>
</file>